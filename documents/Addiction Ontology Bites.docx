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C231F" w14:textId="08E6D275" w:rsidR="00712036" w:rsidRPr="00671B12" w:rsidRDefault="0096280C">
      <w:pPr>
        <w:rPr>
          <w:b/>
        </w:rPr>
      </w:pPr>
      <w:r w:rsidRPr="00671B12">
        <w:rPr>
          <w:b/>
        </w:rPr>
        <w:t>Addiction Ontology Bites</w:t>
      </w:r>
    </w:p>
    <w:p w14:paraId="1A249AAA" w14:textId="094E1C2A" w:rsidR="00671B12" w:rsidRDefault="00671B12"/>
    <w:tbl>
      <w:tblPr>
        <w:tblStyle w:val="TableGrid"/>
        <w:tblW w:w="10065" w:type="dxa"/>
        <w:tblInd w:w="-714" w:type="dxa"/>
        <w:tblLook w:val="04A0" w:firstRow="1" w:lastRow="0" w:firstColumn="1" w:lastColumn="0" w:noHBand="0" w:noVBand="1"/>
      </w:tblPr>
      <w:tblGrid>
        <w:gridCol w:w="4395"/>
        <w:gridCol w:w="5670"/>
      </w:tblGrid>
      <w:tr w:rsidR="004E33E2" w:rsidRPr="004E33E2" w14:paraId="33AE419E" w14:textId="25C234AE" w:rsidTr="004E33E2">
        <w:tc>
          <w:tcPr>
            <w:tcW w:w="4395" w:type="dxa"/>
          </w:tcPr>
          <w:p w14:paraId="21116722" w14:textId="7B22F8DE" w:rsidR="004E33E2" w:rsidRPr="004E33E2" w:rsidRDefault="004E33E2" w:rsidP="003803E2">
            <w:r w:rsidRPr="004E33E2">
              <w:t xml:space="preserve">Why </w:t>
            </w:r>
            <w:del w:id="0" w:author="Robert West" w:date="2020-06-11T08:06:00Z">
              <w:r w:rsidRPr="004E33E2" w:rsidDel="003803E2">
                <w:delText>do I need to</w:delText>
              </w:r>
            </w:del>
            <w:ins w:id="1" w:author="Robert West" w:date="2020-06-11T08:06:00Z">
              <w:r w:rsidR="003803E2">
                <w:t>should I</w:t>
              </w:r>
            </w:ins>
            <w:r w:rsidRPr="004E33E2">
              <w:t xml:space="preserve"> use </w:t>
            </w:r>
            <w:proofErr w:type="spellStart"/>
            <w:r w:rsidRPr="004E33E2">
              <w:t>AddictO</w:t>
            </w:r>
            <w:proofErr w:type="spellEnd"/>
            <w:r w:rsidRPr="004E33E2">
              <w:t xml:space="preserve">? </w:t>
            </w:r>
          </w:p>
        </w:tc>
        <w:tc>
          <w:tcPr>
            <w:tcW w:w="5670" w:type="dxa"/>
          </w:tcPr>
          <w:p w14:paraId="266BC237" w14:textId="45ED7FBE" w:rsidR="004E33E2" w:rsidRPr="004E33E2" w:rsidRDefault="003803E2" w:rsidP="001E79A6">
            <w:ins w:id="2" w:author="Robert West" w:date="2020-06-11T08:06:00Z">
              <w:r>
                <w:t xml:space="preserve">It will have three main benefits: 1) It will ensure that the terms you use are clearly defined in a way that is </w:t>
              </w:r>
            </w:ins>
            <w:ins w:id="3" w:author="Robert West" w:date="2020-06-11T08:07:00Z">
              <w:r>
                <w:t>consistent</w:t>
              </w:r>
            </w:ins>
            <w:ins w:id="4" w:author="Robert West" w:date="2020-06-11T08:06:00Z">
              <w:r>
                <w:t xml:space="preserve"> </w:t>
              </w:r>
            </w:ins>
            <w:ins w:id="5" w:author="Robert West" w:date="2020-06-11T08:07:00Z">
              <w:r>
                <w:t>with the way others using the ontology are defining them. 2) It will make it much easier for researchers and users of research to discover your work in searches. 3) It will allow you to contribute to a growing</w:t>
              </w:r>
            </w:ins>
            <w:ins w:id="6" w:author="Robert West" w:date="2020-06-11T08:09:00Z">
              <w:r>
                <w:t>,</w:t>
              </w:r>
            </w:ins>
            <w:ins w:id="7" w:author="Robert West" w:date="2020-06-11T08:07:00Z">
              <w:r>
                <w:t xml:space="preserve"> searchable knowledge base of addiction research</w:t>
              </w:r>
            </w:ins>
            <w:ins w:id="8" w:author="Robert West" w:date="2020-06-11T08:09:00Z">
              <w:r>
                <w:t xml:space="preserve"> that can be used by people and AI systems to synthesis evidence and draw inferences</w:t>
              </w:r>
            </w:ins>
            <w:ins w:id="9" w:author="Robert West" w:date="2020-06-11T08:07:00Z">
              <w:r>
                <w:t>.</w:t>
              </w:r>
            </w:ins>
          </w:p>
        </w:tc>
      </w:tr>
      <w:tr w:rsidR="004E33E2" w:rsidRPr="004E33E2" w14:paraId="1BDFAD96" w14:textId="0F068B01" w:rsidTr="004E33E2">
        <w:tc>
          <w:tcPr>
            <w:tcW w:w="4395" w:type="dxa"/>
          </w:tcPr>
          <w:p w14:paraId="3F182211" w14:textId="77777777" w:rsidR="004E33E2" w:rsidRPr="004E33E2" w:rsidRDefault="004E33E2" w:rsidP="001E79A6">
            <w:r w:rsidRPr="004E33E2">
              <w:t xml:space="preserve">Will </w:t>
            </w:r>
            <w:proofErr w:type="spellStart"/>
            <w:r w:rsidRPr="004E33E2">
              <w:t>AddictO</w:t>
            </w:r>
            <w:proofErr w:type="spellEnd"/>
            <w:r w:rsidRPr="004E33E2">
              <w:t xml:space="preserve"> and PAT constrain my writing?</w:t>
            </w:r>
          </w:p>
        </w:tc>
        <w:tc>
          <w:tcPr>
            <w:tcW w:w="5670" w:type="dxa"/>
          </w:tcPr>
          <w:p w14:paraId="090F62BC" w14:textId="10A6626F" w:rsidR="004E33E2" w:rsidRPr="004E33E2" w:rsidRDefault="003803E2" w:rsidP="001E79A6">
            <w:ins w:id="10" w:author="Robert West" w:date="2020-06-11T08:10:00Z">
              <w:r>
                <w:t xml:space="preserve">It will not constrain your ability to express original and creative ideas. On the contrary it will enhance creativity in the way that, for example, use of a natural language </w:t>
              </w:r>
            </w:ins>
            <w:ins w:id="11" w:author="Robert West" w:date="2020-06-11T08:11:00Z">
              <w:r>
                <w:t xml:space="preserve">rather than making one’s own idiosyncratic grunts and gestures </w:t>
              </w:r>
            </w:ins>
            <w:ins w:id="12" w:author="Robert West" w:date="2020-06-11T08:10:00Z">
              <w:r>
                <w:t xml:space="preserve">promotes creativity. </w:t>
              </w:r>
            </w:ins>
          </w:p>
        </w:tc>
      </w:tr>
      <w:tr w:rsidR="004E33E2" w:rsidRPr="004E33E2" w14:paraId="489782E9" w14:textId="2E4B70B5" w:rsidTr="004E33E2">
        <w:tc>
          <w:tcPr>
            <w:tcW w:w="4395" w:type="dxa"/>
          </w:tcPr>
          <w:p w14:paraId="6F130AF0" w14:textId="77777777" w:rsidR="004E33E2" w:rsidRPr="004E33E2" w:rsidRDefault="004E33E2" w:rsidP="001E79A6">
            <w:r w:rsidRPr="004E33E2">
              <w:t>Is the ontology representative of international language and perspectives?</w:t>
            </w:r>
          </w:p>
        </w:tc>
        <w:tc>
          <w:tcPr>
            <w:tcW w:w="5670" w:type="dxa"/>
          </w:tcPr>
          <w:p w14:paraId="1F2FA241" w14:textId="085DAA12" w:rsidR="004E33E2" w:rsidRPr="004E33E2" w:rsidRDefault="003803E2">
            <w:proofErr w:type="spellStart"/>
            <w:ins w:id="13" w:author="Robert West" w:date="2020-06-11T08:12:00Z">
              <w:r>
                <w:t>AddictO</w:t>
              </w:r>
              <w:proofErr w:type="spellEnd"/>
              <w:r>
                <w:t xml:space="preserve"> is currently </w:t>
              </w:r>
              <w:r w:rsidR="00644519">
                <w:t>expressed in International English but it will be possible and desirable to extend it to other languages</w:t>
              </w:r>
            </w:ins>
            <w:ins w:id="14" w:author="Robert West" w:date="2020-06-11T08:13:00Z">
              <w:r w:rsidR="00644519">
                <w:t xml:space="preserve">. Even </w:t>
              </w:r>
            </w:ins>
            <w:ins w:id="15" w:author="Robert West" w:date="2020-06-11T08:14:00Z">
              <w:r w:rsidR="00644519">
                <w:t>with the English language version</w:t>
              </w:r>
            </w:ins>
            <w:ins w:id="16" w:author="Robert West" w:date="2020-06-11T08:13:00Z">
              <w:r w:rsidR="00644519">
                <w:t xml:space="preserve"> it will be important to </w:t>
              </w:r>
            </w:ins>
            <w:ins w:id="17" w:author="Robert West" w:date="2020-06-11T08:14:00Z">
              <w:r w:rsidR="00644519">
                <w:t>incorporate</w:t>
              </w:r>
            </w:ins>
            <w:ins w:id="18" w:author="Robert West" w:date="2020-06-11T08:13:00Z">
              <w:r w:rsidR="00644519">
                <w:t xml:space="preserve"> perspectives from </w:t>
              </w:r>
            </w:ins>
            <w:ins w:id="19" w:author="Robert West" w:date="2020-06-11T08:14:00Z">
              <w:r w:rsidR="00644519">
                <w:t xml:space="preserve">all </w:t>
              </w:r>
              <w:commentRangeStart w:id="20"/>
              <w:r w:rsidR="00644519">
                <w:t>cultures</w:t>
              </w:r>
            </w:ins>
            <w:commentRangeEnd w:id="20"/>
            <w:r w:rsidR="00782DC1">
              <w:rPr>
                <w:rStyle w:val="CommentReference"/>
              </w:rPr>
              <w:commentReference w:id="20"/>
            </w:r>
            <w:ins w:id="21" w:author="Robert West" w:date="2020-06-11T08:14:00Z">
              <w:r w:rsidR="00644519">
                <w:t>.</w:t>
              </w:r>
            </w:ins>
          </w:p>
        </w:tc>
      </w:tr>
      <w:tr w:rsidR="004E33E2" w:rsidRPr="004E33E2" w14:paraId="6C35990F" w14:textId="01704A92" w:rsidTr="004E33E2">
        <w:tc>
          <w:tcPr>
            <w:tcW w:w="4395" w:type="dxa"/>
          </w:tcPr>
          <w:p w14:paraId="778609DF" w14:textId="77777777" w:rsidR="004E33E2" w:rsidRPr="004E33E2" w:rsidRDefault="004E33E2" w:rsidP="001E79A6">
            <w:r w:rsidRPr="004E33E2">
              <w:t xml:space="preserve">Are there any plans to translate the contents of </w:t>
            </w:r>
            <w:proofErr w:type="spellStart"/>
            <w:r w:rsidRPr="004E33E2">
              <w:t>AddictO</w:t>
            </w:r>
            <w:proofErr w:type="spellEnd"/>
            <w:r w:rsidRPr="004E33E2">
              <w:t>?</w:t>
            </w:r>
          </w:p>
        </w:tc>
        <w:tc>
          <w:tcPr>
            <w:tcW w:w="5670" w:type="dxa"/>
          </w:tcPr>
          <w:p w14:paraId="4BE963EF" w14:textId="1CEA1049" w:rsidR="004E33E2" w:rsidRPr="004E33E2" w:rsidRDefault="00644519" w:rsidP="001E79A6">
            <w:ins w:id="22" w:author="Robert West" w:date="2020-06-11T08:15:00Z">
              <w:r>
                <w:t xml:space="preserve">There currently is not a budget to translate </w:t>
              </w:r>
              <w:proofErr w:type="spellStart"/>
              <w:r>
                <w:t>AddictO</w:t>
              </w:r>
              <w:proofErr w:type="spellEnd"/>
              <w:r>
                <w:t xml:space="preserve">, but it is intended as soon as possible to link up with </w:t>
              </w:r>
            </w:ins>
            <w:ins w:id="23" w:author="Robert West" w:date="2020-06-11T08:16:00Z">
              <w:r>
                <w:t xml:space="preserve">organisations such as the European Monitoring Agency for Drugs and Drug Dependence to </w:t>
              </w:r>
              <w:r w:rsidR="001502FC">
                <w:t>create translations.</w:t>
              </w:r>
            </w:ins>
          </w:p>
        </w:tc>
      </w:tr>
      <w:tr w:rsidR="004E33E2" w:rsidRPr="004E33E2" w14:paraId="602572A8" w14:textId="53AB97B3" w:rsidTr="004E33E2">
        <w:tc>
          <w:tcPr>
            <w:tcW w:w="4395" w:type="dxa"/>
          </w:tcPr>
          <w:p w14:paraId="5F3DC7C3" w14:textId="7EE9D972" w:rsidR="004E33E2" w:rsidRPr="004E33E2" w:rsidRDefault="004E33E2" w:rsidP="001E79A6">
            <w:r w:rsidRPr="004E33E2">
              <w:t xml:space="preserve">What if </w:t>
            </w:r>
            <w:r>
              <w:t xml:space="preserve">an </w:t>
            </w:r>
            <w:proofErr w:type="spellStart"/>
            <w:r w:rsidRPr="004E33E2">
              <w:t>AddictO</w:t>
            </w:r>
            <w:proofErr w:type="spellEnd"/>
            <w:r w:rsidRPr="004E33E2">
              <w:t xml:space="preserve"> </w:t>
            </w:r>
            <w:r>
              <w:t>definition differs from</w:t>
            </w:r>
            <w:r w:rsidRPr="004E33E2">
              <w:t xml:space="preserve"> a well-established definition?</w:t>
            </w:r>
          </w:p>
        </w:tc>
        <w:tc>
          <w:tcPr>
            <w:tcW w:w="5670" w:type="dxa"/>
          </w:tcPr>
          <w:p w14:paraId="78E78517" w14:textId="321AD774" w:rsidR="004E33E2" w:rsidRPr="004E33E2" w:rsidRDefault="0022667F">
            <w:proofErr w:type="spellStart"/>
            <w:r>
              <w:t>AddictO</w:t>
            </w:r>
            <w:proofErr w:type="spellEnd"/>
            <w:r>
              <w:t xml:space="preserve"> definitions are ontological definitions, not dictionary definitions (see</w:t>
            </w:r>
            <w:del w:id="24" w:author="Robert West" w:date="2020-06-11T08:16:00Z">
              <w:r w:rsidDel="001502FC">
                <w:delText xml:space="preserve"> xxx</w:delText>
              </w:r>
            </w:del>
            <w:ins w:id="25" w:author="Robert West" w:date="2020-06-11T08:18:00Z">
              <w:r w:rsidR="001502FC">
                <w:t xml:space="preserve"> </w:t>
              </w:r>
              <w:r w:rsidR="001502FC">
                <w:fldChar w:fldCharType="begin"/>
              </w:r>
              <w:r w:rsidR="001502FC">
                <w:instrText xml:space="preserve"> HYPERLINK "https://www.qeios.com/read/YGIF9B" </w:instrText>
              </w:r>
              <w:r w:rsidR="001502FC">
                <w:fldChar w:fldCharType="separate"/>
              </w:r>
              <w:r w:rsidR="001502FC">
                <w:rPr>
                  <w:rStyle w:val="Hyperlink"/>
                </w:rPr>
                <w:t>https://www.qeios.com/read/YGIF9B</w:t>
              </w:r>
              <w:r w:rsidR="001502FC">
                <w:fldChar w:fldCharType="end"/>
              </w:r>
            </w:ins>
            <w:r>
              <w:t xml:space="preserve">). </w:t>
            </w:r>
            <w:r w:rsidR="00773AE9">
              <w:t xml:space="preserve">The definition </w:t>
            </w:r>
            <w:del w:id="26" w:author="Robert West" w:date="2020-06-11T08:18:00Z">
              <w:r w:rsidR="00773AE9" w:rsidDel="001502FC">
                <w:delText>sets ut</w:delText>
              </w:r>
            </w:del>
            <w:ins w:id="27" w:author="Robert West" w:date="2020-06-11T08:18:00Z">
              <w:r w:rsidR="001502FC">
                <w:t>identifies</w:t>
              </w:r>
            </w:ins>
            <w:r w:rsidR="00773AE9">
              <w:t xml:space="preserve"> a class of entities that </w:t>
            </w:r>
            <w:ins w:id="28" w:author="Robert West" w:date="2020-06-11T08:18:00Z">
              <w:r w:rsidR="001502FC">
                <w:t xml:space="preserve">are believed to </w:t>
              </w:r>
            </w:ins>
            <w:r w:rsidR="00773AE9">
              <w:t>exist</w:t>
            </w:r>
            <w:del w:id="29" w:author="Robert West" w:date="2020-06-11T08:18:00Z">
              <w:r w:rsidR="00773AE9" w:rsidDel="001502FC">
                <w:delText>s</w:delText>
              </w:r>
            </w:del>
            <w:r w:rsidR="00773AE9">
              <w:t xml:space="preserve"> and </w:t>
            </w:r>
            <w:del w:id="30" w:author="Robert West" w:date="2020-06-11T08:18:00Z">
              <w:r w:rsidR="00773AE9" w:rsidDel="001502FC">
                <w:delText>the label</w:delText>
              </w:r>
            </w:del>
            <w:ins w:id="31" w:author="Robert West" w:date="2020-06-11T08:18:00Z">
              <w:r w:rsidR="001502FC">
                <w:t>gives it a label and a unique ID.</w:t>
              </w:r>
            </w:ins>
            <w:r w:rsidR="00773AE9">
              <w:t xml:space="preserve"> </w:t>
            </w:r>
            <w:ins w:id="32" w:author="Robert West" w:date="2020-06-11T08:19:00Z">
              <w:r w:rsidR="001502FC">
                <w:t>Thus the definition is primary and the label is a way that people can refer to it. In dictionary definitions the label is primary and claims are made about what it ‘means’. With ontological definitions it is open to people to use labels for different classes of entity</w:t>
              </w:r>
            </w:ins>
            <w:ins w:id="33" w:author="Robert West" w:date="2020-06-11T08:20:00Z">
              <w:r w:rsidR="001502FC">
                <w:t xml:space="preserve"> if they choose</w:t>
              </w:r>
            </w:ins>
            <w:ins w:id="34" w:author="Robert West" w:date="2020-06-11T08:19:00Z">
              <w:r w:rsidR="001502FC">
                <w:t xml:space="preserve"> but they need to be clear what that class to avoid confusion. Mostly importantly it prevents people from making use of ambiguity and variable definitions as polemic devices.</w:t>
              </w:r>
            </w:ins>
            <w:del w:id="35" w:author="Robert West" w:date="2020-06-11T08:21:00Z">
              <w:r w:rsidR="004E33E2" w:rsidDel="001502FC">
                <w:delText>An AddictO definition attached to a label can differ in three ways from other definitions attached to that label: 1) it may capture a different class of entity, or 2) it may be more precisely specified.</w:delText>
              </w:r>
            </w:del>
          </w:p>
        </w:tc>
      </w:tr>
      <w:tr w:rsidR="004E33E2" w:rsidRPr="004E33E2" w14:paraId="512A61E0" w14:textId="64E9C61A" w:rsidTr="004E33E2">
        <w:tc>
          <w:tcPr>
            <w:tcW w:w="4395" w:type="dxa"/>
          </w:tcPr>
          <w:p w14:paraId="17AC89AD" w14:textId="77777777" w:rsidR="004E33E2" w:rsidRPr="004E33E2" w:rsidRDefault="004E33E2" w:rsidP="001E79A6">
            <w:r w:rsidRPr="004E33E2">
              <w:t xml:space="preserve">Can </w:t>
            </w:r>
            <w:proofErr w:type="spellStart"/>
            <w:r w:rsidRPr="004E33E2">
              <w:t>AddictO</w:t>
            </w:r>
            <w:proofErr w:type="spellEnd"/>
            <w:r w:rsidRPr="004E33E2">
              <w:t xml:space="preserve"> definitions be used by industry or within a legal context?</w:t>
            </w:r>
          </w:p>
        </w:tc>
        <w:tc>
          <w:tcPr>
            <w:tcW w:w="5670" w:type="dxa"/>
          </w:tcPr>
          <w:p w14:paraId="7761D24C" w14:textId="04A041A1" w:rsidR="004E33E2" w:rsidRPr="004E33E2" w:rsidRDefault="007D175F" w:rsidP="001E79A6">
            <w:proofErr w:type="spellStart"/>
            <w:ins w:id="36" w:author="Robert West" w:date="2020-06-11T08:22:00Z">
              <w:r>
                <w:t>AddictO</w:t>
              </w:r>
              <w:proofErr w:type="spellEnd"/>
              <w:r>
                <w:t xml:space="preserve"> classes have the benefit of being clearly defined and with clearly specified relationships with other classes. They are being developed to capture current usage as far as possible. Where usage differs according in different interest groups</w:t>
              </w:r>
            </w:ins>
            <w:ins w:id="37" w:author="Robert West" w:date="2020-06-11T08:24:00Z">
              <w:r>
                <w:t xml:space="preserve"> this will be made clear and should assist with resolving legal issues that are obscured by ambiguity and inconsistency in use of language. For example, the term </w:t>
              </w:r>
            </w:ins>
            <w:ins w:id="38" w:author="Robert West" w:date="2020-06-11T08:25:00Z">
              <w:r>
                <w:t xml:space="preserve">‘addiction’ was finally accepted </w:t>
              </w:r>
            </w:ins>
            <w:ins w:id="39" w:author="Robert West" w:date="2020-06-11T08:26:00Z">
              <w:r>
                <w:t xml:space="preserve">publicly </w:t>
              </w:r>
            </w:ins>
            <w:ins w:id="40" w:author="Robert West" w:date="2020-06-11T08:25:00Z">
              <w:r>
                <w:t xml:space="preserve">by the tobacco </w:t>
              </w:r>
            </w:ins>
            <w:ins w:id="41" w:author="Robert West" w:date="2020-06-11T08:26:00Z">
              <w:r>
                <w:t xml:space="preserve">industry because it was clear from internal documents that they were fully aware of the addictiveness of tobacco. However, they then attempted to </w:t>
              </w:r>
              <w:r w:rsidR="000554D4">
                <w:t>trivialise the term by broadening its scope to include products such as butter and sugar.</w:t>
              </w:r>
            </w:ins>
          </w:p>
        </w:tc>
      </w:tr>
      <w:tr w:rsidR="004E33E2" w:rsidRPr="004E33E2" w14:paraId="44325B12" w14:textId="7ECD9B4D" w:rsidTr="004E33E2">
        <w:tc>
          <w:tcPr>
            <w:tcW w:w="4395" w:type="dxa"/>
          </w:tcPr>
          <w:p w14:paraId="61F9B8C5" w14:textId="77777777" w:rsidR="004E33E2" w:rsidRPr="004E33E2" w:rsidRDefault="004E33E2" w:rsidP="001E79A6">
            <w:r w:rsidRPr="004E33E2">
              <w:lastRenderedPageBreak/>
              <w:t>How is industry influence managed when developing these definitions?</w:t>
            </w:r>
          </w:p>
        </w:tc>
        <w:tc>
          <w:tcPr>
            <w:tcW w:w="5670" w:type="dxa"/>
          </w:tcPr>
          <w:p w14:paraId="30CBD62E" w14:textId="21019893" w:rsidR="004E33E2" w:rsidRPr="004E33E2" w:rsidRDefault="00B75D17">
            <w:ins w:id="42" w:author="Robert West" w:date="2020-06-11T08:28:00Z">
              <w:r>
                <w:t xml:space="preserve">One can expect vested interests to seek to </w:t>
              </w:r>
            </w:ins>
            <w:ins w:id="43" w:author="Robert West" w:date="2020-06-11T08:29:00Z">
              <w:r>
                <w:t>influence</w:t>
              </w:r>
            </w:ins>
            <w:ins w:id="44" w:author="Robert West" w:date="2020-06-11T08:28:00Z">
              <w:r>
                <w:t xml:space="preserve"> </w:t>
              </w:r>
            </w:ins>
            <w:ins w:id="45" w:author="Robert West" w:date="2020-06-11T08:29:00Z">
              <w:r>
                <w:t xml:space="preserve">the development of an ontology where there are </w:t>
              </w:r>
            </w:ins>
            <w:ins w:id="46" w:author="Robert West" w:date="2020-06-11T08:30:00Z">
              <w:r>
                <w:t>vested</w:t>
              </w:r>
            </w:ins>
            <w:ins w:id="47" w:author="Robert West" w:date="2020-06-11T08:29:00Z">
              <w:r>
                <w:t xml:space="preserve"> interests at stake. This includes pharmaceutical</w:t>
              </w:r>
            </w:ins>
            <w:ins w:id="48" w:author="Robert West" w:date="2020-06-11T08:30:00Z">
              <w:r>
                <w:t>, healthcare provider</w:t>
              </w:r>
            </w:ins>
            <w:ins w:id="49" w:author="Robert West" w:date="2020-06-11T08:29:00Z">
              <w:r>
                <w:t xml:space="preserve"> and addiction industries</w:t>
              </w:r>
            </w:ins>
            <w:ins w:id="50" w:author="Robert West" w:date="2020-06-11T08:30:00Z">
              <w:r>
                <w:t xml:space="preserve"> as well as political vested interests. The </w:t>
              </w:r>
              <w:proofErr w:type="spellStart"/>
              <w:r>
                <w:t>AddictO</w:t>
              </w:r>
              <w:proofErr w:type="spellEnd"/>
              <w:r>
                <w:t xml:space="preserve"> project</w:t>
              </w:r>
            </w:ins>
            <w:ins w:id="51" w:author="Robert West" w:date="2020-06-11T08:31:00Z">
              <w:r>
                <w:t xml:space="preserve"> will not have team members who have financial ties of any kind with addiction industries and others proposing classes, </w:t>
              </w:r>
            </w:ins>
            <w:ins w:id="52" w:author="Robert West" w:date="2020-06-11T08:32:00Z">
              <w:r>
                <w:t xml:space="preserve">terms, </w:t>
              </w:r>
            </w:ins>
            <w:ins w:id="53" w:author="Robert West" w:date="2020-06-11T08:31:00Z">
              <w:r>
                <w:t>definitions or relationships</w:t>
              </w:r>
            </w:ins>
            <w:ins w:id="54" w:author="Robert West" w:date="2020-06-11T08:32:00Z">
              <w:r>
                <w:t xml:space="preserve"> will be required to declare potential competing interests as one would in a research paper.</w:t>
              </w:r>
            </w:ins>
          </w:p>
        </w:tc>
      </w:tr>
      <w:tr w:rsidR="00782DC1" w:rsidRPr="004E33E2" w14:paraId="0BC0324B" w14:textId="77777777" w:rsidTr="004E33E2">
        <w:trPr>
          <w:ins w:id="55" w:author="Sharon Cox" w:date="2020-06-18T09:13:00Z"/>
        </w:trPr>
        <w:tc>
          <w:tcPr>
            <w:tcW w:w="4395" w:type="dxa"/>
          </w:tcPr>
          <w:p w14:paraId="67695019" w14:textId="6FD1E7B7" w:rsidR="00782DC1" w:rsidRPr="004E33E2" w:rsidRDefault="00782DC1" w:rsidP="001E79A6">
            <w:pPr>
              <w:rPr>
                <w:ins w:id="56" w:author="Sharon Cox" w:date="2020-06-18T09:13:00Z"/>
              </w:rPr>
            </w:pPr>
            <w:ins w:id="57" w:author="Sharon Cox" w:date="2020-06-18T09:13:00Z">
              <w:r>
                <w:t>Where can I read more?</w:t>
              </w:r>
            </w:ins>
          </w:p>
        </w:tc>
        <w:tc>
          <w:tcPr>
            <w:tcW w:w="5670" w:type="dxa"/>
          </w:tcPr>
          <w:p w14:paraId="47E9174F" w14:textId="034F46DA" w:rsidR="00782DC1" w:rsidRPr="00782DC1" w:rsidRDefault="00782DC1" w:rsidP="00782DC1">
            <w:pPr>
              <w:rPr>
                <w:ins w:id="58" w:author="Sharon Cox" w:date="2020-06-18T09:16:00Z"/>
                <w:rFonts w:ascii="Arial" w:hAnsi="Arial" w:cs="Arial"/>
                <w:b/>
                <w:color w:val="222222"/>
                <w:sz w:val="20"/>
                <w:szCs w:val="20"/>
                <w:shd w:val="clear" w:color="auto" w:fill="FFFFFF"/>
                <w:rPrChange w:id="59" w:author="Sharon Cox" w:date="2020-06-18T09:21:00Z">
                  <w:rPr>
                    <w:ins w:id="60" w:author="Sharon Cox" w:date="2020-06-18T09:16:00Z"/>
                    <w:rFonts w:ascii="Arial" w:hAnsi="Arial" w:cs="Arial"/>
                    <w:color w:val="222222"/>
                    <w:sz w:val="20"/>
                    <w:szCs w:val="20"/>
                    <w:shd w:val="clear" w:color="auto" w:fill="FFFFFF"/>
                  </w:rPr>
                </w:rPrChange>
              </w:rPr>
            </w:pPr>
            <w:ins w:id="61" w:author="Sharon Cox" w:date="2020-06-18T09:16:00Z">
              <w:r w:rsidRPr="00782DC1">
                <w:rPr>
                  <w:rFonts w:ascii="Arial" w:hAnsi="Arial" w:cs="Arial"/>
                  <w:b/>
                  <w:color w:val="222222"/>
                  <w:sz w:val="20"/>
                  <w:szCs w:val="20"/>
                  <w:shd w:val="clear" w:color="auto" w:fill="FFFFFF"/>
                  <w:rPrChange w:id="62" w:author="Sharon Cox" w:date="2020-06-18T09:21:00Z">
                    <w:rPr>
                      <w:rFonts w:ascii="Arial" w:hAnsi="Arial" w:cs="Arial"/>
                      <w:color w:val="222222"/>
                      <w:sz w:val="20"/>
                      <w:szCs w:val="20"/>
                      <w:shd w:val="clear" w:color="auto" w:fill="FFFFFF"/>
                    </w:rPr>
                  </w:rPrChange>
                </w:rPr>
                <w:t xml:space="preserve">How to create ontological definitions for use in behavioural science: </w:t>
              </w:r>
            </w:ins>
          </w:p>
          <w:p w14:paraId="4FE199B4" w14:textId="77777777" w:rsidR="00782DC1" w:rsidRDefault="00782DC1" w:rsidP="00782DC1">
            <w:pPr>
              <w:rPr>
                <w:ins w:id="63" w:author="Sharon Cox" w:date="2020-06-18T09:16:00Z"/>
                <w:rFonts w:ascii="Arial" w:hAnsi="Arial" w:cs="Arial"/>
                <w:color w:val="222222"/>
                <w:sz w:val="20"/>
                <w:szCs w:val="20"/>
                <w:shd w:val="clear" w:color="auto" w:fill="FFFFFF"/>
              </w:rPr>
            </w:pPr>
          </w:p>
          <w:p w14:paraId="2225CBBE" w14:textId="3F0404A5" w:rsidR="00782DC1" w:rsidRDefault="00782DC1" w:rsidP="00782DC1">
            <w:pPr>
              <w:rPr>
                <w:ins w:id="64" w:author="Sharon Cox" w:date="2020-06-18T09:15:00Z"/>
              </w:rPr>
            </w:pPr>
            <w:ins w:id="65" w:author="Sharon Cox" w:date="2020-06-18T09:22:00Z">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HYPERLINK "https://www.qeios.com/read/YGIF9B" </w:instrText>
              </w:r>
              <w:r>
                <w:rPr>
                  <w:rFonts w:ascii="Arial" w:hAnsi="Arial" w:cs="Arial"/>
                  <w:color w:val="222222"/>
                  <w:sz w:val="20"/>
                  <w:szCs w:val="20"/>
                  <w:shd w:val="clear" w:color="auto" w:fill="FFFFFF"/>
                </w:rPr>
              </w:r>
              <w:r>
                <w:rPr>
                  <w:rFonts w:ascii="Arial" w:hAnsi="Arial" w:cs="Arial"/>
                  <w:color w:val="222222"/>
                  <w:sz w:val="20"/>
                  <w:szCs w:val="20"/>
                  <w:shd w:val="clear" w:color="auto" w:fill="FFFFFF"/>
                </w:rPr>
                <w:fldChar w:fldCharType="separate"/>
              </w:r>
              <w:proofErr w:type="spellStart"/>
              <w:r w:rsidRPr="00782DC1">
                <w:rPr>
                  <w:rStyle w:val="Hyperlink"/>
                  <w:rFonts w:ascii="Arial" w:hAnsi="Arial" w:cs="Arial"/>
                  <w:sz w:val="20"/>
                  <w:szCs w:val="20"/>
                  <w:shd w:val="clear" w:color="auto" w:fill="FFFFFF"/>
                </w:rPr>
                <w:t>Michie</w:t>
              </w:r>
              <w:proofErr w:type="spellEnd"/>
              <w:r w:rsidRPr="00782DC1">
                <w:rPr>
                  <w:rStyle w:val="Hyperlink"/>
                  <w:rFonts w:ascii="Arial" w:hAnsi="Arial" w:cs="Arial"/>
                  <w:sz w:val="20"/>
                  <w:szCs w:val="20"/>
                  <w:shd w:val="clear" w:color="auto" w:fill="FFFFFF"/>
                </w:rPr>
                <w:t xml:space="preserve"> S, West R, Hastings J. Creating ontological definitions for use in science. </w:t>
              </w:r>
              <w:proofErr w:type="spellStart"/>
              <w:r w:rsidRPr="00782DC1">
                <w:rPr>
                  <w:rStyle w:val="Hyperlink"/>
                  <w:rFonts w:ascii="Arial" w:hAnsi="Arial" w:cs="Arial"/>
                  <w:sz w:val="20"/>
                  <w:szCs w:val="20"/>
                  <w:shd w:val="clear" w:color="auto" w:fill="FFFFFF"/>
                </w:rPr>
                <w:t>Qeios</w:t>
              </w:r>
              <w:proofErr w:type="spellEnd"/>
              <w:r w:rsidRPr="00782DC1">
                <w:rPr>
                  <w:rStyle w:val="Hyperlink"/>
                  <w:rFonts w:ascii="Arial" w:hAnsi="Arial" w:cs="Arial"/>
                  <w:sz w:val="20"/>
                  <w:szCs w:val="20"/>
                  <w:shd w:val="clear" w:color="auto" w:fill="FFFFFF"/>
                </w:rPr>
                <w:t>. 2019 Dec 4.</w:t>
              </w:r>
              <w:r>
                <w:rPr>
                  <w:rFonts w:ascii="Arial" w:hAnsi="Arial" w:cs="Arial"/>
                  <w:color w:val="222222"/>
                  <w:sz w:val="20"/>
                  <w:szCs w:val="20"/>
                  <w:shd w:val="clear" w:color="auto" w:fill="FFFFFF"/>
                </w:rPr>
                <w:fldChar w:fldCharType="end"/>
              </w:r>
            </w:ins>
          </w:p>
          <w:p w14:paraId="5D3C1BB6" w14:textId="77777777" w:rsidR="00782DC1" w:rsidRDefault="00782DC1" w:rsidP="00782DC1">
            <w:pPr>
              <w:rPr>
                <w:ins w:id="66" w:author="Sharon Cox" w:date="2020-06-18T09:15:00Z"/>
                <w:rFonts w:ascii="Arial" w:hAnsi="Arial" w:cs="Arial"/>
                <w:color w:val="222222"/>
                <w:sz w:val="20"/>
                <w:szCs w:val="20"/>
                <w:shd w:val="clear" w:color="auto" w:fill="FFFFFF"/>
              </w:rPr>
            </w:pPr>
          </w:p>
          <w:p w14:paraId="26FD78FD" w14:textId="135DBD2A" w:rsidR="00782DC1" w:rsidRDefault="00782DC1" w:rsidP="00782DC1">
            <w:pPr>
              <w:rPr>
                <w:ins w:id="67" w:author="Sharon Cox" w:date="2020-06-18T09:16:00Z"/>
                <w:rFonts w:ascii="Arial" w:hAnsi="Arial" w:cs="Arial"/>
                <w:color w:val="222222"/>
                <w:sz w:val="20"/>
                <w:szCs w:val="20"/>
                <w:shd w:val="clear" w:color="auto" w:fill="FFFFFF"/>
              </w:rPr>
            </w:pPr>
          </w:p>
          <w:p w14:paraId="0E2EAEEF" w14:textId="36382BF7" w:rsidR="00782DC1" w:rsidRPr="00782DC1" w:rsidRDefault="00782DC1" w:rsidP="00782DC1">
            <w:pPr>
              <w:rPr>
                <w:ins w:id="68" w:author="Sharon Cox" w:date="2020-06-18T09:15:00Z"/>
                <w:rFonts w:ascii="Arial" w:hAnsi="Arial" w:cs="Arial"/>
                <w:b/>
                <w:color w:val="222222"/>
                <w:sz w:val="20"/>
                <w:szCs w:val="20"/>
                <w:shd w:val="clear" w:color="auto" w:fill="FFFFFF"/>
                <w:rPrChange w:id="69" w:author="Sharon Cox" w:date="2020-06-18T09:21:00Z">
                  <w:rPr>
                    <w:ins w:id="70" w:author="Sharon Cox" w:date="2020-06-18T09:15:00Z"/>
                    <w:rFonts w:ascii="Arial" w:hAnsi="Arial" w:cs="Arial"/>
                    <w:color w:val="222222"/>
                    <w:sz w:val="20"/>
                    <w:szCs w:val="20"/>
                    <w:shd w:val="clear" w:color="auto" w:fill="FFFFFF"/>
                  </w:rPr>
                </w:rPrChange>
              </w:rPr>
            </w:pPr>
            <w:ins w:id="71" w:author="Sharon Cox" w:date="2020-06-18T09:16:00Z">
              <w:r w:rsidRPr="00782DC1">
                <w:rPr>
                  <w:rFonts w:ascii="Arial" w:hAnsi="Arial" w:cs="Arial"/>
                  <w:b/>
                  <w:color w:val="222222"/>
                  <w:sz w:val="20"/>
                  <w:szCs w:val="20"/>
                  <w:shd w:val="clear" w:color="auto" w:fill="FFFFFF"/>
                  <w:rPrChange w:id="72" w:author="Sharon Cox" w:date="2020-06-18T09:21:00Z">
                    <w:rPr>
                      <w:rFonts w:ascii="Arial" w:hAnsi="Arial" w:cs="Arial"/>
                      <w:color w:val="222222"/>
                      <w:sz w:val="20"/>
                      <w:szCs w:val="20"/>
                      <w:shd w:val="clear" w:color="auto" w:fill="FFFFFF"/>
                    </w:rPr>
                  </w:rPrChange>
                </w:rPr>
                <w:t xml:space="preserve">An introduction to </w:t>
              </w:r>
              <w:proofErr w:type="spellStart"/>
              <w:r w:rsidRPr="00782DC1">
                <w:rPr>
                  <w:rFonts w:ascii="Arial" w:hAnsi="Arial" w:cs="Arial"/>
                  <w:b/>
                  <w:color w:val="222222"/>
                  <w:sz w:val="20"/>
                  <w:szCs w:val="20"/>
                  <w:shd w:val="clear" w:color="auto" w:fill="FFFFFF"/>
                  <w:rPrChange w:id="73" w:author="Sharon Cox" w:date="2020-06-18T09:21:00Z">
                    <w:rPr>
                      <w:rFonts w:ascii="Arial" w:hAnsi="Arial" w:cs="Arial"/>
                      <w:color w:val="222222"/>
                      <w:sz w:val="20"/>
                      <w:szCs w:val="20"/>
                      <w:shd w:val="clear" w:color="auto" w:fill="FFFFFF"/>
                    </w:rPr>
                  </w:rPrChange>
                </w:rPr>
                <w:t>AddictO</w:t>
              </w:r>
              <w:proofErr w:type="spellEnd"/>
              <w:r w:rsidRPr="00782DC1">
                <w:rPr>
                  <w:rFonts w:ascii="Arial" w:hAnsi="Arial" w:cs="Arial"/>
                  <w:b/>
                  <w:color w:val="222222"/>
                  <w:sz w:val="20"/>
                  <w:szCs w:val="20"/>
                  <w:shd w:val="clear" w:color="auto" w:fill="FFFFFF"/>
                  <w:rPrChange w:id="74" w:author="Sharon Cox" w:date="2020-06-18T09:21:00Z">
                    <w:rPr>
                      <w:rFonts w:ascii="Arial" w:hAnsi="Arial" w:cs="Arial"/>
                      <w:color w:val="222222"/>
                      <w:sz w:val="20"/>
                      <w:szCs w:val="20"/>
                      <w:shd w:val="clear" w:color="auto" w:fill="FFFFFF"/>
                    </w:rPr>
                  </w:rPrChange>
                </w:rPr>
                <w:t xml:space="preserve"> and </w:t>
              </w:r>
              <w:proofErr w:type="spellStart"/>
              <w:r w:rsidRPr="00782DC1">
                <w:rPr>
                  <w:rFonts w:ascii="Arial" w:hAnsi="Arial" w:cs="Arial"/>
                  <w:b/>
                  <w:color w:val="222222"/>
                  <w:sz w:val="20"/>
                  <w:szCs w:val="20"/>
                  <w:shd w:val="clear" w:color="auto" w:fill="FFFFFF"/>
                  <w:rPrChange w:id="75" w:author="Sharon Cox" w:date="2020-06-18T09:21:00Z">
                    <w:rPr>
                      <w:rFonts w:ascii="Arial" w:hAnsi="Arial" w:cs="Arial"/>
                      <w:color w:val="222222"/>
                      <w:sz w:val="20"/>
                      <w:szCs w:val="20"/>
                      <w:shd w:val="clear" w:color="auto" w:fill="FFFFFF"/>
                    </w:rPr>
                  </w:rPrChange>
                </w:rPr>
                <w:t>ECigO</w:t>
              </w:r>
              <w:proofErr w:type="spellEnd"/>
              <w:r w:rsidRPr="00782DC1">
                <w:rPr>
                  <w:rFonts w:ascii="Arial" w:hAnsi="Arial" w:cs="Arial"/>
                  <w:b/>
                  <w:color w:val="222222"/>
                  <w:sz w:val="20"/>
                  <w:szCs w:val="20"/>
                  <w:shd w:val="clear" w:color="auto" w:fill="FFFFFF"/>
                  <w:rPrChange w:id="76" w:author="Sharon Cox" w:date="2020-06-18T09:21:00Z">
                    <w:rPr>
                      <w:rFonts w:ascii="Arial" w:hAnsi="Arial" w:cs="Arial"/>
                      <w:color w:val="222222"/>
                      <w:sz w:val="20"/>
                      <w:szCs w:val="20"/>
                      <w:shd w:val="clear" w:color="auto" w:fill="FFFFFF"/>
                    </w:rPr>
                  </w:rPrChange>
                </w:rPr>
                <w:t>:</w:t>
              </w:r>
            </w:ins>
          </w:p>
          <w:p w14:paraId="572FE27B" w14:textId="77777777" w:rsidR="00782DC1" w:rsidRPr="00782DC1" w:rsidRDefault="00782DC1" w:rsidP="00782DC1">
            <w:pPr>
              <w:rPr>
                <w:ins w:id="77" w:author="Sharon Cox" w:date="2020-06-18T09:21:00Z"/>
                <w:rFonts w:ascii="Arial" w:hAnsi="Arial" w:cs="Arial"/>
                <w:b/>
                <w:color w:val="222222"/>
                <w:sz w:val="20"/>
                <w:szCs w:val="20"/>
                <w:shd w:val="clear" w:color="auto" w:fill="FFFFFF"/>
                <w:rPrChange w:id="78" w:author="Sharon Cox" w:date="2020-06-18T09:21:00Z">
                  <w:rPr>
                    <w:ins w:id="79" w:author="Sharon Cox" w:date="2020-06-18T09:21:00Z"/>
                    <w:rFonts w:ascii="Arial" w:hAnsi="Arial" w:cs="Arial"/>
                    <w:color w:val="222222"/>
                    <w:sz w:val="20"/>
                    <w:szCs w:val="20"/>
                    <w:shd w:val="clear" w:color="auto" w:fill="FFFFFF"/>
                  </w:rPr>
                </w:rPrChange>
              </w:rPr>
            </w:pPr>
          </w:p>
          <w:p w14:paraId="48BEC20F" w14:textId="50F7DB40" w:rsidR="00782DC1" w:rsidRDefault="00782DC1" w:rsidP="00782DC1">
            <w:pPr>
              <w:rPr>
                <w:ins w:id="80" w:author="Sharon Cox" w:date="2020-06-18T09:15:00Z"/>
              </w:rPr>
            </w:pPr>
            <w:ins w:id="81" w:author="Sharon Cox" w:date="2020-06-18T09:26:00Z">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HYPERLINK "https://onlinelibrary.wiley.com/doi/10.1111/add.14554" </w:instrText>
              </w:r>
              <w:r>
                <w:rPr>
                  <w:rFonts w:ascii="Arial" w:hAnsi="Arial" w:cs="Arial"/>
                  <w:color w:val="222222"/>
                  <w:sz w:val="20"/>
                  <w:szCs w:val="20"/>
                  <w:shd w:val="clear" w:color="auto" w:fill="FFFFFF"/>
                </w:rPr>
              </w:r>
              <w:r>
                <w:rPr>
                  <w:rFonts w:ascii="Arial" w:hAnsi="Arial" w:cs="Arial"/>
                  <w:color w:val="222222"/>
                  <w:sz w:val="20"/>
                  <w:szCs w:val="20"/>
                  <w:shd w:val="clear" w:color="auto" w:fill="FFFFFF"/>
                </w:rPr>
                <w:fldChar w:fldCharType="separate"/>
              </w:r>
              <w:r w:rsidRPr="00782DC1">
                <w:rPr>
                  <w:rStyle w:val="Hyperlink"/>
                  <w:rFonts w:ascii="Arial" w:hAnsi="Arial" w:cs="Arial"/>
                  <w:sz w:val="20"/>
                  <w:szCs w:val="20"/>
                  <w:shd w:val="clear" w:color="auto" w:fill="FFFFFF"/>
                </w:rPr>
                <w:t>West R, Marsden J, Hastings J. Addiction Theories and Constructs: a new series. Addiction. 2019 Jan 14.</w:t>
              </w:r>
              <w:r>
                <w:rPr>
                  <w:rFonts w:ascii="Arial" w:hAnsi="Arial" w:cs="Arial"/>
                  <w:color w:val="222222"/>
                  <w:sz w:val="20"/>
                  <w:szCs w:val="20"/>
                  <w:shd w:val="clear" w:color="auto" w:fill="FFFFFF"/>
                </w:rPr>
                <w:fldChar w:fldCharType="end"/>
              </w:r>
            </w:ins>
          </w:p>
          <w:p w14:paraId="3A842245" w14:textId="77777777" w:rsidR="00782DC1" w:rsidRDefault="00782DC1" w:rsidP="00782DC1">
            <w:pPr>
              <w:rPr>
                <w:ins w:id="82" w:author="Sharon Cox" w:date="2020-06-18T09:14:00Z"/>
                <w:rFonts w:ascii="Arial" w:hAnsi="Arial" w:cs="Arial"/>
                <w:color w:val="222222"/>
                <w:sz w:val="20"/>
                <w:szCs w:val="20"/>
                <w:shd w:val="clear" w:color="auto" w:fill="FFFFFF"/>
              </w:rPr>
            </w:pPr>
          </w:p>
          <w:p w14:paraId="401BFD63" w14:textId="77777777" w:rsidR="00782DC1" w:rsidRDefault="00782DC1" w:rsidP="00782DC1">
            <w:pPr>
              <w:rPr>
                <w:ins w:id="83" w:author="Sharon Cox" w:date="2020-06-18T09:14:00Z"/>
                <w:rFonts w:ascii="Arial" w:hAnsi="Arial" w:cs="Arial"/>
                <w:color w:val="222222"/>
                <w:sz w:val="20"/>
                <w:szCs w:val="20"/>
                <w:shd w:val="clear" w:color="auto" w:fill="FFFFFF"/>
              </w:rPr>
            </w:pPr>
          </w:p>
          <w:p w14:paraId="2C712BE5" w14:textId="2654B6C3" w:rsidR="00782DC1" w:rsidRDefault="00782DC1" w:rsidP="00782DC1">
            <w:pPr>
              <w:rPr>
                <w:ins w:id="84" w:author="Sharon Cox" w:date="2020-06-18T09:16:00Z"/>
                <w:rFonts w:ascii="Arial" w:hAnsi="Arial" w:cs="Arial"/>
                <w:color w:val="222222"/>
                <w:sz w:val="20"/>
                <w:szCs w:val="20"/>
                <w:shd w:val="clear" w:color="auto" w:fill="FFFFFF"/>
              </w:rPr>
            </w:pPr>
            <w:ins w:id="85" w:author="Sharon Cox" w:date="2020-06-18T09:21:00Z">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HYPERLINK "https://www.qeios.com/read/5YYRPJ" </w:instrText>
              </w:r>
              <w:r>
                <w:rPr>
                  <w:rFonts w:ascii="Arial" w:hAnsi="Arial" w:cs="Arial"/>
                  <w:color w:val="222222"/>
                  <w:sz w:val="20"/>
                  <w:szCs w:val="20"/>
                  <w:shd w:val="clear" w:color="auto" w:fill="FFFFFF"/>
                </w:rPr>
              </w:r>
              <w:r>
                <w:rPr>
                  <w:rFonts w:ascii="Arial" w:hAnsi="Arial" w:cs="Arial"/>
                  <w:color w:val="222222"/>
                  <w:sz w:val="20"/>
                  <w:szCs w:val="20"/>
                  <w:shd w:val="clear" w:color="auto" w:fill="FFFFFF"/>
                </w:rPr>
                <w:fldChar w:fldCharType="separate"/>
              </w:r>
              <w:r w:rsidRPr="00782DC1">
                <w:rPr>
                  <w:rStyle w:val="Hyperlink"/>
                  <w:rFonts w:ascii="Arial" w:hAnsi="Arial" w:cs="Arial"/>
                  <w:sz w:val="20"/>
                  <w:szCs w:val="20"/>
                  <w:shd w:val="clear" w:color="auto" w:fill="FFFFFF"/>
                </w:rPr>
                <w:t>Cox S, Hastings J, West R, Notley C. The case for development of an E-cigarette Ontology (E-</w:t>
              </w:r>
              <w:proofErr w:type="spellStart"/>
              <w:r w:rsidRPr="00782DC1">
                <w:rPr>
                  <w:rStyle w:val="Hyperlink"/>
                  <w:rFonts w:ascii="Arial" w:hAnsi="Arial" w:cs="Arial"/>
                  <w:sz w:val="20"/>
                  <w:szCs w:val="20"/>
                  <w:shd w:val="clear" w:color="auto" w:fill="FFFFFF"/>
                </w:rPr>
                <w:t>CigO</w:t>
              </w:r>
              <w:proofErr w:type="spellEnd"/>
              <w:r w:rsidRPr="00782DC1">
                <w:rPr>
                  <w:rStyle w:val="Hyperlink"/>
                  <w:rFonts w:ascii="Arial" w:hAnsi="Arial" w:cs="Arial"/>
                  <w:sz w:val="20"/>
                  <w:szCs w:val="20"/>
                  <w:shd w:val="clear" w:color="auto" w:fill="FFFFFF"/>
                </w:rPr>
                <w:t xml:space="preserve">) to improve quality, efficiency and clarity in the conduct and interpretation of research. </w:t>
              </w:r>
              <w:proofErr w:type="spellStart"/>
              <w:r w:rsidRPr="00782DC1">
                <w:rPr>
                  <w:rStyle w:val="Hyperlink"/>
                  <w:rFonts w:ascii="Arial" w:hAnsi="Arial" w:cs="Arial"/>
                  <w:sz w:val="20"/>
                  <w:szCs w:val="20"/>
                  <w:shd w:val="clear" w:color="auto" w:fill="FFFFFF"/>
                </w:rPr>
                <w:t>Qeios</w:t>
              </w:r>
              <w:proofErr w:type="spellEnd"/>
              <w:r w:rsidRPr="00782DC1">
                <w:rPr>
                  <w:rStyle w:val="Hyperlink"/>
                  <w:rFonts w:ascii="Arial" w:hAnsi="Arial" w:cs="Arial"/>
                  <w:sz w:val="20"/>
                  <w:szCs w:val="20"/>
                  <w:shd w:val="clear" w:color="auto" w:fill="FFFFFF"/>
                </w:rPr>
                <w:t>. 2020 Apr 3</w:t>
              </w:r>
              <w:r>
                <w:rPr>
                  <w:rFonts w:ascii="Arial" w:hAnsi="Arial" w:cs="Arial"/>
                  <w:color w:val="222222"/>
                  <w:sz w:val="20"/>
                  <w:szCs w:val="20"/>
                  <w:shd w:val="clear" w:color="auto" w:fill="FFFFFF"/>
                </w:rPr>
                <w:fldChar w:fldCharType="end"/>
              </w:r>
            </w:ins>
            <w:ins w:id="86" w:author="Sharon Cox" w:date="2020-06-18T09:14:00Z">
              <w:r>
                <w:rPr>
                  <w:rFonts w:ascii="Arial" w:hAnsi="Arial" w:cs="Arial"/>
                  <w:color w:val="222222"/>
                  <w:sz w:val="20"/>
                  <w:szCs w:val="20"/>
                  <w:shd w:val="clear" w:color="auto" w:fill="FFFFFF"/>
                </w:rPr>
                <w:t>.</w:t>
              </w:r>
            </w:ins>
          </w:p>
          <w:p w14:paraId="01E3DED8" w14:textId="1DE8BB9E" w:rsidR="00782DC1" w:rsidRDefault="00782DC1" w:rsidP="00782DC1">
            <w:pPr>
              <w:rPr>
                <w:ins w:id="87" w:author="Sharon Cox" w:date="2020-06-18T09:16:00Z"/>
              </w:rPr>
            </w:pPr>
          </w:p>
          <w:p w14:paraId="04726A41" w14:textId="4B966C51" w:rsidR="00782DC1" w:rsidRPr="00782DC1" w:rsidRDefault="00782DC1" w:rsidP="00782DC1">
            <w:pPr>
              <w:rPr>
                <w:ins w:id="88" w:author="Sharon Cox" w:date="2020-06-18T09:17:00Z"/>
                <w:b/>
                <w:rPrChange w:id="89" w:author="Sharon Cox" w:date="2020-06-18T09:21:00Z">
                  <w:rPr>
                    <w:ins w:id="90" w:author="Sharon Cox" w:date="2020-06-18T09:17:00Z"/>
                  </w:rPr>
                </w:rPrChange>
              </w:rPr>
            </w:pPr>
            <w:ins w:id="91" w:author="Sharon Cox" w:date="2020-06-18T09:21:00Z">
              <w:r>
                <w:rPr>
                  <w:b/>
                </w:rPr>
                <w:t>An introduction to the h</w:t>
              </w:r>
            </w:ins>
            <w:ins w:id="92" w:author="Sharon Cox" w:date="2020-06-18T09:17:00Z">
              <w:r w:rsidRPr="00782DC1">
                <w:rPr>
                  <w:b/>
                  <w:rPrChange w:id="93" w:author="Sharon Cox" w:date="2020-06-18T09:21:00Z">
                    <w:rPr/>
                  </w:rPrChange>
                </w:rPr>
                <w:t xml:space="preserve">uman behaviour </w:t>
              </w:r>
              <w:proofErr w:type="gramStart"/>
              <w:r w:rsidRPr="00782DC1">
                <w:rPr>
                  <w:b/>
                  <w:rPrChange w:id="94" w:author="Sharon Cox" w:date="2020-06-18T09:21:00Z">
                    <w:rPr/>
                  </w:rPrChange>
                </w:rPr>
                <w:t>change</w:t>
              </w:r>
              <w:proofErr w:type="gramEnd"/>
              <w:r w:rsidRPr="00782DC1">
                <w:rPr>
                  <w:b/>
                  <w:rPrChange w:id="95" w:author="Sharon Cox" w:date="2020-06-18T09:21:00Z">
                    <w:rPr/>
                  </w:rPrChange>
                </w:rPr>
                <w:t xml:space="preserve"> ontology:</w:t>
              </w:r>
            </w:ins>
          </w:p>
          <w:p w14:paraId="5EC4C768" w14:textId="77777777" w:rsidR="00782DC1" w:rsidRDefault="00782DC1" w:rsidP="00782DC1">
            <w:pPr>
              <w:rPr>
                <w:ins w:id="96" w:author="Sharon Cox" w:date="2020-06-18T09:18:00Z"/>
                <w:rFonts w:ascii="Arial" w:hAnsi="Arial" w:cs="Arial"/>
                <w:color w:val="222222"/>
                <w:sz w:val="20"/>
                <w:szCs w:val="20"/>
                <w:shd w:val="clear" w:color="auto" w:fill="FFFFFF"/>
              </w:rPr>
            </w:pPr>
          </w:p>
          <w:p w14:paraId="0C9735B2" w14:textId="171C9C3A" w:rsidR="00782DC1" w:rsidRPr="00752115" w:rsidRDefault="00752115" w:rsidP="00782DC1">
            <w:pPr>
              <w:rPr>
                <w:ins w:id="97" w:author="Sharon Cox" w:date="2020-06-18T09:27:00Z"/>
                <w:rStyle w:val="Hyperlink"/>
              </w:rPr>
            </w:pPr>
            <w:ins w:id="98" w:author="Sharon Cox" w:date="2020-06-18T09:27:00Z">
              <w:r>
                <w:rPr>
                  <w:rFonts w:ascii="Arial" w:hAnsi="Arial" w:cs="Arial"/>
                  <w:color w:val="222222"/>
                  <w:sz w:val="20"/>
                  <w:szCs w:val="20"/>
                  <w:shd w:val="clear" w:color="auto" w:fill="FFFFFF"/>
                </w:rPr>
                <w:fldChar w:fldCharType="begin"/>
              </w:r>
              <w:r>
                <w:rPr>
                  <w:rFonts w:ascii="Arial" w:hAnsi="Arial" w:cs="Arial"/>
                  <w:color w:val="222222"/>
                  <w:sz w:val="20"/>
                  <w:szCs w:val="20"/>
                  <w:shd w:val="clear" w:color="auto" w:fill="FFFFFF"/>
                </w:rPr>
                <w:instrText xml:space="preserve"> HYPERLINK "https://wellcomeopenresearch.org/articles/5-126" </w:instrText>
              </w:r>
              <w:r>
                <w:rPr>
                  <w:rFonts w:ascii="Arial" w:hAnsi="Arial" w:cs="Arial"/>
                  <w:color w:val="222222"/>
                  <w:sz w:val="20"/>
                  <w:szCs w:val="20"/>
                  <w:shd w:val="clear" w:color="auto" w:fill="FFFFFF"/>
                </w:rPr>
              </w:r>
              <w:r>
                <w:rPr>
                  <w:rFonts w:ascii="Arial" w:hAnsi="Arial" w:cs="Arial"/>
                  <w:color w:val="222222"/>
                  <w:sz w:val="20"/>
                  <w:szCs w:val="20"/>
                  <w:shd w:val="clear" w:color="auto" w:fill="FFFFFF"/>
                </w:rPr>
                <w:fldChar w:fldCharType="separate"/>
              </w:r>
              <w:r w:rsidR="00782DC1" w:rsidRPr="00752115">
                <w:rPr>
                  <w:rStyle w:val="Hyperlink"/>
                  <w:rFonts w:ascii="Arial" w:hAnsi="Arial" w:cs="Arial"/>
                  <w:sz w:val="20"/>
                  <w:szCs w:val="20"/>
                  <w:shd w:val="clear" w:color="auto" w:fill="FFFFFF"/>
                </w:rPr>
                <w:t xml:space="preserve">Wright AJ, Norris E, Finnerty AN, Marques MM, Johnston M, Kelly MP, Hastings J, West R, </w:t>
              </w:r>
              <w:proofErr w:type="spellStart"/>
              <w:r w:rsidR="00782DC1" w:rsidRPr="00752115">
                <w:rPr>
                  <w:rStyle w:val="Hyperlink"/>
                  <w:rFonts w:ascii="Arial" w:hAnsi="Arial" w:cs="Arial"/>
                  <w:sz w:val="20"/>
                  <w:szCs w:val="20"/>
                  <w:shd w:val="clear" w:color="auto" w:fill="FFFFFF"/>
                </w:rPr>
                <w:t>Michie</w:t>
              </w:r>
              <w:proofErr w:type="spellEnd"/>
              <w:r w:rsidR="00782DC1" w:rsidRPr="00752115">
                <w:rPr>
                  <w:rStyle w:val="Hyperlink"/>
                  <w:rFonts w:ascii="Arial" w:hAnsi="Arial" w:cs="Arial"/>
                  <w:sz w:val="20"/>
                  <w:szCs w:val="20"/>
                  <w:shd w:val="clear" w:color="auto" w:fill="FFFFFF"/>
                </w:rPr>
                <w:t xml:space="preserve"> S. Ontologies relevant to behaviour change interventions: A method for their development. </w:t>
              </w:r>
              <w:proofErr w:type="spellStart"/>
              <w:r w:rsidR="00782DC1" w:rsidRPr="00752115">
                <w:rPr>
                  <w:rStyle w:val="Hyperlink"/>
                  <w:rFonts w:ascii="Arial" w:hAnsi="Arial" w:cs="Arial"/>
                  <w:sz w:val="20"/>
                  <w:szCs w:val="20"/>
                  <w:shd w:val="clear" w:color="auto" w:fill="FFFFFF"/>
                </w:rPr>
                <w:t>Wellcome</w:t>
              </w:r>
              <w:proofErr w:type="spellEnd"/>
              <w:r w:rsidR="00782DC1" w:rsidRPr="00752115">
                <w:rPr>
                  <w:rStyle w:val="Hyperlink"/>
                  <w:rFonts w:ascii="Arial" w:hAnsi="Arial" w:cs="Arial"/>
                  <w:sz w:val="20"/>
                  <w:szCs w:val="20"/>
                  <w:shd w:val="clear" w:color="auto" w:fill="FFFFFF"/>
                </w:rPr>
                <w:t xml:space="preserve"> Open Research. 2020 Jun 10;5(126):126.</w:t>
              </w:r>
            </w:ins>
          </w:p>
          <w:p w14:paraId="0B023C59" w14:textId="0345FDC3" w:rsidR="00782DC1" w:rsidRDefault="00752115" w:rsidP="00782DC1">
            <w:pPr>
              <w:rPr>
                <w:ins w:id="99" w:author="Sharon Cox" w:date="2020-06-18T09:14:00Z"/>
              </w:rPr>
            </w:pPr>
            <w:ins w:id="100" w:author="Sharon Cox" w:date="2020-06-18T09:27:00Z">
              <w:r>
                <w:rPr>
                  <w:rFonts w:ascii="Arial" w:hAnsi="Arial" w:cs="Arial"/>
                  <w:color w:val="222222"/>
                  <w:sz w:val="20"/>
                  <w:szCs w:val="20"/>
                  <w:shd w:val="clear" w:color="auto" w:fill="FFFFFF"/>
                </w:rPr>
                <w:fldChar w:fldCharType="end"/>
              </w:r>
            </w:ins>
            <w:bookmarkStart w:id="101" w:name="_GoBack"/>
            <w:bookmarkEnd w:id="101"/>
          </w:p>
          <w:p w14:paraId="4E32BE6D" w14:textId="77777777" w:rsidR="00782DC1" w:rsidRDefault="00782DC1">
            <w:pPr>
              <w:rPr>
                <w:ins w:id="102" w:author="Sharon Cox" w:date="2020-06-18T09:13:00Z"/>
              </w:rPr>
            </w:pPr>
          </w:p>
        </w:tc>
      </w:tr>
    </w:tbl>
    <w:p w14:paraId="70A7E5AA" w14:textId="74229F61" w:rsidR="00671B12" w:rsidRDefault="00671B12"/>
    <w:p w14:paraId="6F495521" w14:textId="77777777" w:rsidR="00671B12" w:rsidRDefault="00671B12"/>
    <w:p w14:paraId="59D3B19F" w14:textId="04B6AF25" w:rsidR="0096280C" w:rsidRDefault="0096280C" w:rsidP="0096280C">
      <w:pPr>
        <w:pStyle w:val="Heading1"/>
      </w:pPr>
      <w:r>
        <w:lastRenderedPageBreak/>
        <w:t>Addressing common objections to ontologies</w:t>
      </w:r>
    </w:p>
    <w:p w14:paraId="6F69D7E9" w14:textId="77777777" w:rsidR="0096280C" w:rsidRPr="0096280C" w:rsidRDefault="0096280C" w:rsidP="0096280C"/>
    <w:p w14:paraId="718120E3" w14:textId="77777777" w:rsidR="0096280C" w:rsidRPr="0096280C" w:rsidRDefault="0096280C" w:rsidP="0096280C"/>
    <w:sectPr w:rsidR="0096280C" w:rsidRPr="009628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Sharon Cox" w:date="2020-06-18T09:12:00Z" w:initials="SC">
    <w:p w14:paraId="474C4276" w14:textId="1D1C8EDB" w:rsidR="00782DC1" w:rsidRDefault="00782DC1">
      <w:pPr>
        <w:pStyle w:val="CommentText"/>
      </w:pPr>
      <w:r>
        <w:rPr>
          <w:rStyle w:val="CommentReference"/>
        </w:rPr>
        <w:annotationRef/>
      </w:r>
      <w:r>
        <w:t>Should we say here and below, if you are interested in working with us on this please get in contact?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4C4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4C4276" w16cid:durableId="2295AE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West">
    <w15:presenceInfo w15:providerId="None" w15:userId="Robert West"/>
  </w15:person>
  <w15:person w15:author="Sharon Cox">
    <w15:presenceInfo w15:providerId="Windows Live" w15:userId="1540dcccdce68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80C"/>
    <w:rsid w:val="000554D4"/>
    <w:rsid w:val="001502FC"/>
    <w:rsid w:val="0022667F"/>
    <w:rsid w:val="003803E2"/>
    <w:rsid w:val="004E33E2"/>
    <w:rsid w:val="00644519"/>
    <w:rsid w:val="00671B12"/>
    <w:rsid w:val="00712036"/>
    <w:rsid w:val="00752115"/>
    <w:rsid w:val="00773AE9"/>
    <w:rsid w:val="00782DC1"/>
    <w:rsid w:val="007D175F"/>
    <w:rsid w:val="0096280C"/>
    <w:rsid w:val="00B318EC"/>
    <w:rsid w:val="00B75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24C2C"/>
  <w15:chartTrackingRefBased/>
  <w15:docId w15:val="{FE0ECF13-389F-40F2-8599-FA39D963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318EC"/>
    <w:pPr>
      <w:keepNext/>
      <w:keepLines/>
      <w:pageBreakBefore/>
      <w:spacing w:after="240" w:line="240" w:lineRule="auto"/>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8EC"/>
    <w:rPr>
      <w:rFonts w:eastAsiaTheme="majorEastAsia" w:cstheme="majorBidi"/>
      <w:b/>
      <w:szCs w:val="32"/>
    </w:rPr>
  </w:style>
  <w:style w:type="table" w:styleId="TableGrid">
    <w:name w:val="Table Grid"/>
    <w:basedOn w:val="TableNormal"/>
    <w:uiPriority w:val="39"/>
    <w:rsid w:val="004E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2FC"/>
    <w:rPr>
      <w:color w:val="0000FF"/>
      <w:u w:val="single"/>
    </w:rPr>
  </w:style>
  <w:style w:type="paragraph" w:styleId="BalloonText">
    <w:name w:val="Balloon Text"/>
    <w:basedOn w:val="Normal"/>
    <w:link w:val="BalloonTextChar"/>
    <w:uiPriority w:val="99"/>
    <w:semiHidden/>
    <w:unhideWhenUsed/>
    <w:rsid w:val="00782DC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2D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82DC1"/>
    <w:rPr>
      <w:sz w:val="16"/>
      <w:szCs w:val="16"/>
    </w:rPr>
  </w:style>
  <w:style w:type="paragraph" w:styleId="CommentText">
    <w:name w:val="annotation text"/>
    <w:basedOn w:val="Normal"/>
    <w:link w:val="CommentTextChar"/>
    <w:uiPriority w:val="99"/>
    <w:semiHidden/>
    <w:unhideWhenUsed/>
    <w:rsid w:val="00782DC1"/>
    <w:pPr>
      <w:spacing w:line="240" w:lineRule="auto"/>
    </w:pPr>
    <w:rPr>
      <w:sz w:val="20"/>
      <w:szCs w:val="20"/>
    </w:rPr>
  </w:style>
  <w:style w:type="character" w:customStyle="1" w:styleId="CommentTextChar">
    <w:name w:val="Comment Text Char"/>
    <w:basedOn w:val="DefaultParagraphFont"/>
    <w:link w:val="CommentText"/>
    <w:uiPriority w:val="99"/>
    <w:semiHidden/>
    <w:rsid w:val="00782DC1"/>
    <w:rPr>
      <w:sz w:val="20"/>
      <w:szCs w:val="20"/>
    </w:rPr>
  </w:style>
  <w:style w:type="paragraph" w:styleId="CommentSubject">
    <w:name w:val="annotation subject"/>
    <w:basedOn w:val="CommentText"/>
    <w:next w:val="CommentText"/>
    <w:link w:val="CommentSubjectChar"/>
    <w:uiPriority w:val="99"/>
    <w:semiHidden/>
    <w:unhideWhenUsed/>
    <w:rsid w:val="00782DC1"/>
    <w:rPr>
      <w:b/>
      <w:bCs/>
    </w:rPr>
  </w:style>
  <w:style w:type="character" w:customStyle="1" w:styleId="CommentSubjectChar">
    <w:name w:val="Comment Subject Char"/>
    <w:basedOn w:val="CommentTextChar"/>
    <w:link w:val="CommentSubject"/>
    <w:uiPriority w:val="99"/>
    <w:semiHidden/>
    <w:rsid w:val="00782DC1"/>
    <w:rPr>
      <w:b/>
      <w:bCs/>
      <w:sz w:val="20"/>
      <w:szCs w:val="20"/>
    </w:rPr>
  </w:style>
  <w:style w:type="character" w:styleId="UnresolvedMention">
    <w:name w:val="Unresolved Mention"/>
    <w:basedOn w:val="DefaultParagraphFont"/>
    <w:uiPriority w:val="99"/>
    <w:semiHidden/>
    <w:unhideWhenUsed/>
    <w:rsid w:val="0078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77845">
      <w:bodyDiv w:val="1"/>
      <w:marLeft w:val="0"/>
      <w:marRight w:val="0"/>
      <w:marTop w:val="0"/>
      <w:marBottom w:val="0"/>
      <w:divBdr>
        <w:top w:val="none" w:sz="0" w:space="0" w:color="auto"/>
        <w:left w:val="none" w:sz="0" w:space="0" w:color="auto"/>
        <w:bottom w:val="none" w:sz="0" w:space="0" w:color="auto"/>
        <w:right w:val="none" w:sz="0" w:space="0" w:color="auto"/>
      </w:divBdr>
    </w:div>
    <w:div w:id="517503790">
      <w:bodyDiv w:val="1"/>
      <w:marLeft w:val="0"/>
      <w:marRight w:val="0"/>
      <w:marTop w:val="0"/>
      <w:marBottom w:val="0"/>
      <w:divBdr>
        <w:top w:val="none" w:sz="0" w:space="0" w:color="auto"/>
        <w:left w:val="none" w:sz="0" w:space="0" w:color="auto"/>
        <w:bottom w:val="none" w:sz="0" w:space="0" w:color="auto"/>
        <w:right w:val="none" w:sz="0" w:space="0" w:color="auto"/>
      </w:divBdr>
    </w:div>
    <w:div w:id="1486776765">
      <w:bodyDiv w:val="1"/>
      <w:marLeft w:val="0"/>
      <w:marRight w:val="0"/>
      <w:marTop w:val="0"/>
      <w:marBottom w:val="0"/>
      <w:divBdr>
        <w:top w:val="none" w:sz="0" w:space="0" w:color="auto"/>
        <w:left w:val="none" w:sz="0" w:space="0" w:color="auto"/>
        <w:bottom w:val="none" w:sz="0" w:space="0" w:color="auto"/>
        <w:right w:val="none" w:sz="0" w:space="0" w:color="auto"/>
      </w:divBdr>
    </w:div>
    <w:div w:id="19826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West</dc:creator>
  <cp:keywords/>
  <dc:description/>
  <cp:lastModifiedBy>Sharon Cox</cp:lastModifiedBy>
  <cp:revision>10</cp:revision>
  <dcterms:created xsi:type="dcterms:W3CDTF">2020-05-21T14:54:00Z</dcterms:created>
  <dcterms:modified xsi:type="dcterms:W3CDTF">2020-06-18T08:27:00Z</dcterms:modified>
</cp:coreProperties>
</file>